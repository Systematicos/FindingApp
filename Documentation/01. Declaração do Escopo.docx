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63AC" w14:textId="77777777" w:rsidR="003D0441" w:rsidRDefault="003D0441">
      <w:pPr>
        <w:pStyle w:val="Corpodetexto"/>
        <w:spacing w:before="2"/>
        <w:rPr>
          <w:rFonts w:ascii="Times New Roman"/>
          <w:sz w:val="23"/>
        </w:rPr>
      </w:pPr>
    </w:p>
    <w:p w14:paraId="673563AD" w14:textId="77777777" w:rsidR="003D0441" w:rsidRDefault="00A3306E">
      <w:pPr>
        <w:pStyle w:val="Ttulo"/>
      </w:pPr>
      <w:r>
        <w:t>Declaração do escopo</w:t>
      </w:r>
    </w:p>
    <w:p w14:paraId="673563AE" w14:textId="77777777" w:rsidR="003D0441" w:rsidRDefault="00A3306E">
      <w:pPr>
        <w:spacing w:before="326"/>
        <w:ind w:left="102"/>
        <w:rPr>
          <w:sz w:val="28"/>
        </w:rPr>
      </w:pPr>
      <w:r>
        <w:rPr>
          <w:sz w:val="28"/>
        </w:rPr>
        <w:t>Sistema de Gerenciamento SILPAN</w:t>
      </w:r>
    </w:p>
    <w:p w14:paraId="673563AF" w14:textId="77777777" w:rsidR="003D0441" w:rsidRDefault="003D0441">
      <w:pPr>
        <w:pStyle w:val="Corpodetexto"/>
        <w:rPr>
          <w:sz w:val="30"/>
        </w:rPr>
      </w:pPr>
    </w:p>
    <w:p w14:paraId="673563B0" w14:textId="77777777" w:rsidR="003D0441" w:rsidRDefault="003D0441">
      <w:pPr>
        <w:pStyle w:val="Corpodetexto"/>
        <w:rPr>
          <w:sz w:val="30"/>
        </w:rPr>
      </w:pPr>
    </w:p>
    <w:p w14:paraId="54B884D4" w14:textId="3804995B" w:rsidR="00DE711F" w:rsidRDefault="00A3306E" w:rsidP="00CA6163">
      <w:pPr>
        <w:pStyle w:val="Corpodetexto"/>
        <w:spacing w:before="211" w:line="360" w:lineRule="auto"/>
        <w:ind w:left="102" w:right="109" w:firstLine="707"/>
      </w:pPr>
      <w:r>
        <w:t xml:space="preserve">No final de 2017, </w:t>
      </w:r>
      <w:r w:rsidR="00DE711F">
        <w:t>S</w:t>
      </w:r>
      <w:r w:rsidR="00DE711F" w:rsidRPr="00715696">
        <w:t>ilvaneide Alves Cerqueira</w:t>
      </w:r>
      <w:r w:rsidR="00DE711F">
        <w:t>, a idealizadora do empreendimento Silpan, iniciou suas</w:t>
      </w:r>
      <w:r w:rsidR="00DE711F">
        <w:rPr>
          <w:spacing w:val="-37"/>
        </w:rPr>
        <w:t xml:space="preserve"> </w:t>
      </w:r>
      <w:r w:rsidR="00DE711F">
        <w:t>atividades na plataforma Mercado</w:t>
      </w:r>
      <w:r w:rsidR="00DE711F">
        <w:rPr>
          <w:spacing w:val="-7"/>
        </w:rPr>
        <w:t xml:space="preserve"> </w:t>
      </w:r>
      <w:r w:rsidR="00DE711F">
        <w:t>Livre</w:t>
      </w:r>
      <w:r w:rsidR="00CA6163">
        <w:t>, com vendas online de formas e utensilios culinarios.</w:t>
      </w:r>
    </w:p>
    <w:p w14:paraId="48AEB93C" w14:textId="64B83CC9" w:rsidR="00DE711F" w:rsidRDefault="00461B48" w:rsidP="00A3306E">
      <w:pPr>
        <w:pStyle w:val="Corpodetexto"/>
        <w:spacing w:before="211" w:line="360" w:lineRule="auto"/>
        <w:ind w:left="102" w:right="109" w:firstLine="707"/>
        <w:jc w:val="both"/>
      </w:pPr>
      <w:r w:rsidRPr="00DE711F">
        <w:t>O comercio localizado no Estado de São Paulo conta com uma única unidade</w:t>
      </w:r>
      <w:r w:rsidR="00CA6163">
        <w:t>,</w:t>
      </w:r>
      <w:r w:rsidRPr="00DE711F">
        <w:t xml:space="preserve"> onde a própria </w:t>
      </w:r>
      <w:r w:rsidR="00CA6163">
        <w:t>S</w:t>
      </w:r>
      <w:r w:rsidR="00CA6163" w:rsidRPr="00715696">
        <w:t>ilvaneide</w:t>
      </w:r>
      <w:r w:rsidR="00CA6163" w:rsidRPr="00DE711F">
        <w:t xml:space="preserve"> </w:t>
      </w:r>
      <w:r w:rsidRPr="00DE711F">
        <w:t>não só ger</w:t>
      </w:r>
      <w:r w:rsidR="00BF736D" w:rsidRPr="00DE711F">
        <w:t>e</w:t>
      </w:r>
      <w:r w:rsidR="00CA6163">
        <w:t xml:space="preserve">ncia como também trabalha </w:t>
      </w:r>
      <w:r w:rsidRPr="00DE711F">
        <w:t>sozinha.</w:t>
      </w:r>
      <w:r w:rsidRPr="00461B48">
        <w:t xml:space="preserve"> </w:t>
      </w:r>
      <w:r w:rsidR="00CB146F" w:rsidRPr="00CB146F">
        <w:t>Uma empresa de pequeno porte</w:t>
      </w:r>
      <w:r w:rsidR="00A4649D">
        <w:t xml:space="preserve"> que atende em média 83 clientes</w:t>
      </w:r>
      <w:r w:rsidR="00CA6163">
        <w:t>,</w:t>
      </w:r>
      <w:r w:rsidR="00A4649D">
        <w:t xml:space="preserve"> atingindo </w:t>
      </w:r>
      <w:r w:rsidR="00CB146F" w:rsidRPr="00CB146F">
        <w:t xml:space="preserve">uma média de </w:t>
      </w:r>
      <w:r w:rsidR="00D6781A">
        <w:t>1</w:t>
      </w:r>
      <w:r w:rsidR="00A4649D">
        <w:t>20</w:t>
      </w:r>
      <w:r w:rsidR="00CB146F" w:rsidRPr="00CB146F">
        <w:t xml:space="preserve"> vendas por mês,</w:t>
      </w:r>
      <w:r w:rsidR="00CA6163">
        <w:t xml:space="preserve"> tendo como </w:t>
      </w:r>
      <w:r w:rsidR="00964EF1">
        <w:t>principais clientes:</w:t>
      </w:r>
      <w:r w:rsidR="00CA6163">
        <w:t xml:space="preserve"> </w:t>
      </w:r>
      <w:r w:rsidR="001B2F1D">
        <w:t>padaria,</w:t>
      </w:r>
      <w:r w:rsidR="00B51FC1">
        <w:t xml:space="preserve"> </w:t>
      </w:r>
      <w:r w:rsidR="00F63CE6">
        <w:t>pizzaria</w:t>
      </w:r>
      <w:r w:rsidR="00CA6163">
        <w:t xml:space="preserve"> e</w:t>
      </w:r>
      <w:r w:rsidR="00F63CE6">
        <w:t xml:space="preserve"> confeitária </w:t>
      </w:r>
      <w:r w:rsidR="00CA6163">
        <w:t xml:space="preserve">e seus principais produtos são formas de bolos e utensilos culilnarios. </w:t>
      </w:r>
    </w:p>
    <w:p w14:paraId="473E3553" w14:textId="4F270B7D" w:rsidR="00DE711F" w:rsidRDefault="00A3306E">
      <w:pPr>
        <w:pStyle w:val="Corpodetexto"/>
        <w:spacing w:line="360" w:lineRule="auto"/>
        <w:ind w:left="102" w:right="111" w:firstLine="707"/>
        <w:jc w:val="both"/>
      </w:pPr>
      <w:r>
        <w:t xml:space="preserve">Devido sua falta de contato com a tecnologia ela vem enfrentando problemas para gerenciar seu negócio, tais como: dificuldade em realizar o controle de estoque </w:t>
      </w:r>
      <w:r w:rsidR="00964EF1">
        <w:t>e problemas de logistica relacionado ao envio dos produtos</w:t>
      </w:r>
      <w:r w:rsidR="00E31B55">
        <w:t xml:space="preserve">, </w:t>
      </w:r>
      <w:r w:rsidR="00964EF1">
        <w:t xml:space="preserve">que afeta diretamente </w:t>
      </w:r>
      <w:r w:rsidR="00A6724D">
        <w:t xml:space="preserve"> na realização das vendas</w:t>
      </w:r>
      <w:r w:rsidR="005A21D4">
        <w:t>.</w:t>
      </w:r>
    </w:p>
    <w:p w14:paraId="673563B3" w14:textId="753A77FA" w:rsidR="003D0441" w:rsidRDefault="008C2D4C" w:rsidP="00CD5662">
      <w:pPr>
        <w:pStyle w:val="Corpodetexto"/>
        <w:spacing w:line="360" w:lineRule="auto"/>
        <w:ind w:left="102" w:right="111" w:firstLine="707"/>
        <w:jc w:val="both"/>
      </w:pPr>
      <w:r>
        <w:t>Levando</w:t>
      </w:r>
      <w:r w:rsidR="00B02F75">
        <w:t xml:space="preserve"> em consideração</w:t>
      </w:r>
      <w:r w:rsidR="00964EF1">
        <w:t xml:space="preserve"> a necessidade do negocio e</w:t>
      </w:r>
      <w:r w:rsidR="00B02F75">
        <w:t xml:space="preserve"> </w:t>
      </w:r>
      <w:r w:rsidR="00B91D1C">
        <w:t>o seu desejo de ter uma p</w:t>
      </w:r>
      <w:r w:rsidR="008D4DB7">
        <w:t>lataforma de vendas propria</w:t>
      </w:r>
      <w:r w:rsidR="00A3306E">
        <w:t>, o sistema Silpan irá ajudar de forma completa e simples a administrar seu negócio automatiza</w:t>
      </w:r>
      <w:r w:rsidR="006B70C5">
        <w:t>n</w:t>
      </w:r>
      <w:r w:rsidR="00A3306E">
        <w:t xml:space="preserve">do </w:t>
      </w:r>
      <w:r w:rsidR="000E5CDD">
        <w:t xml:space="preserve">o processo de </w:t>
      </w:r>
      <w:r w:rsidR="00A3306E">
        <w:t>vendas</w:t>
      </w:r>
      <w:r w:rsidR="009E5E2F">
        <w:t>,</w:t>
      </w:r>
      <w:r w:rsidR="00A3306E">
        <w:t xml:space="preserve"> </w:t>
      </w:r>
      <w:r w:rsidR="00964EF1">
        <w:t>disponibilizará</w:t>
      </w:r>
      <w:r w:rsidR="005B5BF8">
        <w:t xml:space="preserve"> </w:t>
      </w:r>
      <w:r w:rsidR="00A3306E">
        <w:t>uma área para seus clientes realizarem seus orçamentos</w:t>
      </w:r>
      <w:r w:rsidR="00A3306E">
        <w:rPr>
          <w:spacing w:val="-16"/>
        </w:rPr>
        <w:t xml:space="preserve"> </w:t>
      </w:r>
      <w:r w:rsidR="00A3306E">
        <w:t>e</w:t>
      </w:r>
      <w:r w:rsidR="00A3306E">
        <w:rPr>
          <w:spacing w:val="-14"/>
        </w:rPr>
        <w:t xml:space="preserve"> </w:t>
      </w:r>
      <w:r w:rsidR="00BE45F2">
        <w:t>pedido</w:t>
      </w:r>
      <w:r w:rsidR="00A3306E">
        <w:t>,</w:t>
      </w:r>
      <w:r w:rsidR="00A3306E">
        <w:rPr>
          <w:spacing w:val="-14"/>
        </w:rPr>
        <w:t xml:space="preserve"> </w:t>
      </w:r>
      <w:r w:rsidR="00DE711F">
        <w:t>e contará tambem com uma área de</w:t>
      </w:r>
      <w:r w:rsidR="00D6781A">
        <w:t xml:space="preserve"> </w:t>
      </w:r>
      <w:r w:rsidR="00DE711F">
        <w:t xml:space="preserve"> controle de</w:t>
      </w:r>
      <w:r w:rsidR="00A3306E">
        <w:rPr>
          <w:spacing w:val="-17"/>
        </w:rPr>
        <w:t xml:space="preserve"> </w:t>
      </w:r>
      <w:r w:rsidR="00A3306E">
        <w:t>estoque</w:t>
      </w:r>
      <w:r w:rsidR="00A3306E">
        <w:rPr>
          <w:spacing w:val="-14"/>
        </w:rPr>
        <w:t xml:space="preserve"> </w:t>
      </w:r>
      <w:r w:rsidR="00DE711F">
        <w:t>auxiliando no preparo e envio dos seus pedidos.</w:t>
      </w:r>
    </w:p>
    <w:tbl>
      <w:tblPr>
        <w:tblW w:w="0" w:type="auto"/>
        <w:tblInd w:w="2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6"/>
      </w:tblGrid>
      <w:tr w:rsidR="007E057B" w:rsidRPr="007E057B" w14:paraId="7A29FDF5" w14:textId="77777777" w:rsidTr="007E057B">
        <w:trPr>
          <w:trHeight w:val="440"/>
          <w14:conflictDel w:id="0" w:author="Gyovane Souzza"/>
        </w:trPr>
        <w:tc>
          <w:tcPr>
            <w:tcW w:w="0" w:type="auto"/>
            <w:gridSpan w:val="2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7E057B" w:rsidP="007E057B">
            <w:pPr>
              <w:widowControl/>
              <w:autoSpaceDE/>
              <w:autoSpaceDN/>
              <w:rPr>
                <w14:conflictDel w:id="1" w:author="Gyovane Souzz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14:conflictDel w:id="2" w:author="Gyovane Souzza">
              <w:r w:rsidRPr="007E057B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36"/>
                  <w:lang w:val="pt-BR" w:eastAsia="pt-BR"/>
                </w:rPr>
                <w:t>Stakeholders</w:t>
              </w:r>
            </w14:conflictDel>
          </w:p>
        </w:tc>
      </w:tr>
      <w:tr w:rsidR="007E057B" w:rsidRPr="007E057B" w14:paraId="7A29FDF5" w14:textId="77777777" w:rsidTr="007E057B">
        <w:trPr>
          <w14:conflictDel w:id="3" w:author="Gyovane Souzza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7E057B" w:rsidP="007E057B">
            <w:pPr>
              <w:widowControl/>
              <w:autoSpaceDE/>
              <w:autoSpaceDN/>
              <w:rPr>
                <w14:conflictDel w:id="4" w:author="Gyovane Souzz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14:conflictDel w:id="5" w:author="Gyovane Souzza">
              <w:r w:rsidRPr="007E057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t>Ariane Silva de Brito</w:t>
              </w:r>
            </w14:conflictDel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D93C9D" w:rsidP="007E057B">
            <w:pPr>
              <w:widowControl/>
              <w:autoSpaceDE/>
              <w:autoSpaceDN/>
              <w:rPr>
                <w14:conflictDel w:id="6" w:author="Gyovane Souzz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14:conflictDel w:id="7" w:author="Gyovane Souzza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pt-BR" w:eastAsia="pt-BR"/>
                </w:rPr>
                <w:t>1904028</w:t>
              </w:r>
            </w14:conflictDel>
          </w:p>
        </w:tc>
      </w:tr>
      <w:tr w:rsidR="007E057B" w:rsidRPr="007E057B" w14:paraId="7A29FDF5" w14:textId="77777777" w:rsidTr="007E057B">
        <w:trPr>
          <w14:conflictDel w:id="8" w:author="Gyovane Souzza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7E057B" w:rsidP="007E057B">
            <w:pPr>
              <w:widowControl/>
              <w:autoSpaceDE/>
              <w:autoSpaceDN/>
              <w:rPr>
                <w14:conflictDel w:id="9" w:author="Gyovane Souzz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14:conflictDel w:id="10" w:author="Gyovane Souzza">
              <w:r w:rsidRPr="007E057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t>Deivison Andrade Souza</w:t>
              </w:r>
            </w14:conflictDel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D93C9D" w:rsidP="007E057B">
            <w:pPr>
              <w:widowControl/>
              <w:autoSpaceDE/>
              <w:autoSpaceDN/>
              <w:rPr>
                <w14:conflictDel w:id="11" w:author="Gyovane Souzz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14:conflictDel w:id="12" w:author="Gyovane Souzza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pt-BR" w:eastAsia="pt-BR"/>
                </w:rPr>
                <w:t>1903687</w:t>
              </w:r>
            </w14:conflictDel>
          </w:p>
        </w:tc>
      </w:tr>
      <w:tr w:rsidR="007E057B" w:rsidRPr="007E057B" w14:paraId="7A29FDF5" w14:textId="77777777" w:rsidTr="007E057B">
        <w:trPr>
          <w14:conflictDel w:id="13" w:author="Gyovane Souzza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7E057B" w:rsidP="007E057B">
            <w:pPr>
              <w:widowControl/>
              <w:autoSpaceDE/>
              <w:autoSpaceDN/>
              <w:rPr>
                <w14:conflictDel w:id="14" w:author="Gyovane Souzz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14:conflictDel w:id="15" w:author="Gyovane Souzza">
              <w:r w:rsidRPr="007E057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t>Gyovane Pereira de Souza Araujo</w:t>
              </w:r>
            </w14:conflictDel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D93C9D" w:rsidP="007E057B">
            <w:pPr>
              <w:widowControl/>
              <w:autoSpaceDE/>
              <w:autoSpaceDN/>
              <w:rPr>
                <w14:conflictDel w:id="16" w:author="Gyovane Souzz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14:conflictDel w:id="17" w:author="Gyovane Souzza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pt-BR" w:eastAsia="pt-BR"/>
                </w:rPr>
                <w:t>1904031</w:t>
              </w:r>
            </w14:conflictDel>
          </w:p>
        </w:tc>
      </w:tr>
      <w:tr w:rsidR="007E057B" w:rsidRPr="007E057B" w14:paraId="7A29FDF5" w14:textId="77777777" w:rsidTr="007E057B">
        <w:trPr>
          <w14:conflictDel w:id="18" w:author="Gyovane Souzza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7E057B" w:rsidP="007E057B">
            <w:pPr>
              <w:widowControl/>
              <w:autoSpaceDE/>
              <w:autoSpaceDN/>
              <w:rPr>
                <w14:conflictDel w:id="19" w:author="Gyovane Souzz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14:conflictDel w:id="20" w:author="Gyovane Souzza">
              <w:r w:rsidRPr="007E057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t>Rafaela Oliveira de Sousa</w:t>
              </w:r>
            </w14:conflictDel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7E057B" w:rsidP="007E057B">
            <w:pPr>
              <w:widowControl/>
              <w:autoSpaceDE/>
              <w:autoSpaceDN/>
              <w:rPr>
                <w14:conflictDel w:id="21" w:author="Gyovane Souzz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14:conflictDel w:id="22" w:author="Gyovane Souzza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t>1903063</w:t>
              </w:r>
            </w14:conflictDel>
          </w:p>
        </w:tc>
      </w:tr>
      <w:tr w:rsidR="007E057B" w:rsidRPr="007E057B" w14:paraId="7A29FDF5" w14:textId="77777777" w:rsidTr="007E057B">
        <w:trPr>
          <w:trHeight w:val="465"/>
          <w14:conflictDel w:id="23" w:author="Gyovane Souzza"/>
        </w:trPr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7E057B" w:rsidP="007E057B">
            <w:pPr>
              <w:widowControl/>
              <w:autoSpaceDE/>
              <w:autoSpaceDN/>
              <w:rPr>
                <w14:conflictDel w:id="24" w:author="Gyovane Souzz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14:conflictDel w:id="25" w:author="Gyovane Souzza">
              <w:r>
                <w:t>S</w:t>
              </w:r>
            </w14:conflictDel>
            <w14:conflictDel w:id="26" w:author="Gyovane Souzza">
              <w:r w:rsidRPr="00715696">
                <w:t>ilvaneide Alves Cerqueira</w:t>
              </w:r>
            </w14:conflictDel>
          </w:p>
        </w:tc>
        <w:tc>
          <w:tcPr>
            <w:tcW w:w="0" w:type="auto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FDF5" w14:textId="77777777" w:rsidR="007E057B" w:rsidRPr="007E057B" w:rsidRDefault="007E057B" w:rsidP="007E057B">
            <w:pPr>
              <w:widowControl/>
              <w:autoSpaceDE/>
              <w:autoSpaceDN/>
              <w:rPr>
                <w14:conflictDel w:id="27" w:author="Gyovane Souzza"/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14:conflictDel w:id="28" w:author="Gyovane Souzza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pt-BR" w:eastAsia="pt-BR"/>
                </w:rPr>
                <w:t>Cliente</w:t>
              </w:r>
            </w14:conflictDel>
          </w:p>
        </w:tc>
        <w:bookmarkStart w:id="29" w:name="_GoBack"/>
        <w:bookmarkEnd w:id="29"/>
      </w:tr>
    </w:tbl>
    <w:p w14:paraId="7A29FDF5" w14:textId="77777777" w:rsidR="007E057B" w:rsidRPr="007E057B" w:rsidRDefault="007E057B" w:rsidP="007E057B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sectPr w:rsidR="007E057B" w:rsidRPr="007E057B">
      <w:type w:val="continuous"/>
      <w:pgSz w:w="11910" w:h="16840"/>
      <w:pgMar w:top="158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yovane Souzza">
    <w15:presenceInfo w15:providerId="Windows Live" w15:userId="eed59d4ebf1260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441"/>
    <w:rsid w:val="00001FC4"/>
    <w:rsid w:val="000051B4"/>
    <w:rsid w:val="000E5CDD"/>
    <w:rsid w:val="00172467"/>
    <w:rsid w:val="001B2F1D"/>
    <w:rsid w:val="00226D83"/>
    <w:rsid w:val="002C2C4C"/>
    <w:rsid w:val="003D0441"/>
    <w:rsid w:val="003E5357"/>
    <w:rsid w:val="004169F4"/>
    <w:rsid w:val="00432A5E"/>
    <w:rsid w:val="00461B48"/>
    <w:rsid w:val="005A21D4"/>
    <w:rsid w:val="005B5BF8"/>
    <w:rsid w:val="006007ED"/>
    <w:rsid w:val="00670C51"/>
    <w:rsid w:val="006B394A"/>
    <w:rsid w:val="006B70C5"/>
    <w:rsid w:val="007019AE"/>
    <w:rsid w:val="00715696"/>
    <w:rsid w:val="00786906"/>
    <w:rsid w:val="007D0917"/>
    <w:rsid w:val="007E057B"/>
    <w:rsid w:val="00886A24"/>
    <w:rsid w:val="008C2D4C"/>
    <w:rsid w:val="008D4DB7"/>
    <w:rsid w:val="0096017E"/>
    <w:rsid w:val="00964EF1"/>
    <w:rsid w:val="009E5E2F"/>
    <w:rsid w:val="00A221EC"/>
    <w:rsid w:val="00A3306E"/>
    <w:rsid w:val="00A4649D"/>
    <w:rsid w:val="00A6724D"/>
    <w:rsid w:val="00B02F75"/>
    <w:rsid w:val="00B22BE6"/>
    <w:rsid w:val="00B42B03"/>
    <w:rsid w:val="00B50F48"/>
    <w:rsid w:val="00B51FC1"/>
    <w:rsid w:val="00B91D1C"/>
    <w:rsid w:val="00BD5E36"/>
    <w:rsid w:val="00BE45F2"/>
    <w:rsid w:val="00BF736D"/>
    <w:rsid w:val="00C11152"/>
    <w:rsid w:val="00CA6163"/>
    <w:rsid w:val="00CB146F"/>
    <w:rsid w:val="00CC66C8"/>
    <w:rsid w:val="00CD5662"/>
    <w:rsid w:val="00D6781A"/>
    <w:rsid w:val="00D9371A"/>
    <w:rsid w:val="00D93C9D"/>
    <w:rsid w:val="00DA5EF4"/>
    <w:rsid w:val="00DC121B"/>
    <w:rsid w:val="00DE711F"/>
    <w:rsid w:val="00E02812"/>
    <w:rsid w:val="00E2367F"/>
    <w:rsid w:val="00E31B55"/>
    <w:rsid w:val="00F126BA"/>
    <w:rsid w:val="00F3358E"/>
    <w:rsid w:val="00F63CE6"/>
    <w:rsid w:val="00FA62B0"/>
    <w:rsid w:val="00F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63AC"/>
  <w15:docId w15:val="{91EC6DAA-DF44-43A9-936B-7B968727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3"/>
      <w:ind w:left="102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E05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56</cp:revision>
  <dcterms:created xsi:type="dcterms:W3CDTF">2021-05-08T02:18:00Z</dcterms:created>
  <dcterms:modified xsi:type="dcterms:W3CDTF">2021-05-12T17:01:00Z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2021-05-08T00:00:00Z</vt:filetime>
  </property>
</Properties>
</file>